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1210E" w14:textId="593D2BDB" w:rsidR="00BF49CE" w:rsidRDefault="008D0015">
      <w:pPr>
        <w:rPr>
          <w:rFonts w:ascii="Helvetica" w:hAnsi="Helvetica"/>
        </w:rPr>
      </w:pPr>
      <w:r>
        <w:rPr>
          <w:rFonts w:ascii="Helvetica" w:hAnsi="Helvetica"/>
        </w:rPr>
        <w:t xml:space="preserve">Authors: </w:t>
      </w:r>
      <w:r w:rsidR="00BF49CE">
        <w:rPr>
          <w:rFonts w:ascii="Helvetica" w:hAnsi="Helvetica"/>
        </w:rPr>
        <w:t xml:space="preserve">Mahesh </w:t>
      </w:r>
      <w:proofErr w:type="spellStart"/>
      <w:r w:rsidR="00BF49CE">
        <w:rPr>
          <w:rFonts w:ascii="Helvetica" w:hAnsi="Helvetica"/>
        </w:rPr>
        <w:t>Srinivasan</w:t>
      </w:r>
      <w:proofErr w:type="spellEnd"/>
      <w:r w:rsidR="00BF49CE">
        <w:rPr>
          <w:rFonts w:ascii="Helvetica" w:hAnsi="Helvetica"/>
        </w:rPr>
        <w:t xml:space="preserve">, </w:t>
      </w:r>
      <w:r w:rsidR="003F67BC">
        <w:rPr>
          <w:rFonts w:ascii="Helvetica" w:hAnsi="Helvetica"/>
        </w:rPr>
        <w:t xml:space="preserve">Stephen Conte, </w:t>
      </w:r>
      <w:proofErr w:type="gramStart"/>
      <w:r w:rsidR="003F67BC">
        <w:rPr>
          <w:rFonts w:ascii="Helvetica" w:hAnsi="Helvetica"/>
        </w:rPr>
        <w:t>Hugh</w:t>
      </w:r>
      <w:proofErr w:type="gramEnd"/>
      <w:r w:rsidR="003F67BC">
        <w:rPr>
          <w:rFonts w:ascii="Helvetica" w:hAnsi="Helvetica"/>
        </w:rPr>
        <w:t xml:space="preserve"> Rabagliati</w:t>
      </w:r>
    </w:p>
    <w:p w14:paraId="52DE129E" w14:textId="77777777" w:rsidR="00BF49CE" w:rsidRDefault="00BF49CE">
      <w:pPr>
        <w:rPr>
          <w:rFonts w:ascii="Helvetica" w:hAnsi="Helvetica"/>
        </w:rPr>
      </w:pPr>
    </w:p>
    <w:p w14:paraId="4FB45C2B" w14:textId="5599E9DA" w:rsidR="00AB4A24" w:rsidRDefault="009E558C">
      <w:pPr>
        <w:rPr>
          <w:rFonts w:ascii="Helvetica" w:hAnsi="Helvetica"/>
        </w:rPr>
      </w:pPr>
      <w:r>
        <w:rPr>
          <w:rFonts w:ascii="Helvetica" w:hAnsi="Helvetica"/>
        </w:rPr>
        <w:t>Words</w:t>
      </w:r>
      <w:r w:rsidR="0081658A">
        <w:rPr>
          <w:rFonts w:ascii="Helvetica" w:hAnsi="Helvetica"/>
        </w:rPr>
        <w:t xml:space="preserve"> often have multiple distinct but related senses, a phenomenon called polysemy. For instance, in English, words like </w:t>
      </w:r>
      <w:r w:rsidR="0081658A">
        <w:rPr>
          <w:rFonts w:ascii="Helvetica" w:hAnsi="Helvetica"/>
          <w:i/>
        </w:rPr>
        <w:t>chicken</w:t>
      </w:r>
      <w:r w:rsidR="0081658A">
        <w:rPr>
          <w:rFonts w:ascii="Helvetica" w:hAnsi="Helvetica"/>
        </w:rPr>
        <w:t xml:space="preserve"> and </w:t>
      </w:r>
      <w:r w:rsidR="0081658A">
        <w:rPr>
          <w:rFonts w:ascii="Helvetica" w:hAnsi="Helvetica"/>
          <w:i/>
        </w:rPr>
        <w:t>lamb</w:t>
      </w:r>
      <w:r w:rsidR="0081658A">
        <w:rPr>
          <w:rFonts w:ascii="Helvetica" w:hAnsi="Helvetica"/>
        </w:rPr>
        <w:t xml:space="preserve"> label animals and their meats</w:t>
      </w:r>
      <w:r w:rsidR="00C124B6">
        <w:rPr>
          <w:rFonts w:ascii="Helvetica" w:hAnsi="Helvetica"/>
        </w:rPr>
        <w:t>,</w:t>
      </w:r>
      <w:r w:rsidR="0081658A">
        <w:rPr>
          <w:rFonts w:ascii="Helvetica" w:hAnsi="Helvetica"/>
        </w:rPr>
        <w:t xml:space="preserve"> and words like </w:t>
      </w:r>
      <w:r w:rsidR="0081658A">
        <w:rPr>
          <w:rFonts w:ascii="Helvetica" w:hAnsi="Helvetica"/>
          <w:i/>
        </w:rPr>
        <w:t xml:space="preserve">glass </w:t>
      </w:r>
      <w:r w:rsidR="0081658A">
        <w:rPr>
          <w:rFonts w:ascii="Helvetica" w:hAnsi="Helvetica"/>
        </w:rPr>
        <w:t xml:space="preserve">and </w:t>
      </w:r>
      <w:r w:rsidR="0081658A">
        <w:rPr>
          <w:rFonts w:ascii="Helvetica" w:hAnsi="Helvetica"/>
          <w:i/>
        </w:rPr>
        <w:t>tin</w:t>
      </w:r>
      <w:r w:rsidR="0081658A">
        <w:rPr>
          <w:rFonts w:ascii="Helvetica" w:hAnsi="Helvetica"/>
        </w:rPr>
        <w:t xml:space="preserve"> label materials and artifacts derived from those materials. </w:t>
      </w:r>
      <w:r>
        <w:rPr>
          <w:rFonts w:ascii="Helvetica" w:hAnsi="Helvetica"/>
        </w:rPr>
        <w:t>We</w:t>
      </w:r>
      <w:r w:rsidR="00305B9D">
        <w:rPr>
          <w:rFonts w:ascii="Helvetica" w:hAnsi="Helvetica"/>
        </w:rPr>
        <w:t xml:space="preserve"> present two projects that explore </w:t>
      </w:r>
      <w:r w:rsidR="00C124B6">
        <w:rPr>
          <w:rFonts w:ascii="Helvetica" w:hAnsi="Helvetica"/>
        </w:rPr>
        <w:t>whether the ways in which</w:t>
      </w:r>
      <w:r w:rsidR="0081658A">
        <w:rPr>
          <w:rFonts w:ascii="Helvetica" w:hAnsi="Helvetica"/>
        </w:rPr>
        <w:t xml:space="preserve"> senses are related by words</w:t>
      </w:r>
      <w:r w:rsidR="00475308">
        <w:rPr>
          <w:rFonts w:ascii="Helvetica" w:hAnsi="Helvetica"/>
        </w:rPr>
        <w:t xml:space="preserve">–and </w:t>
      </w:r>
      <w:r>
        <w:rPr>
          <w:rFonts w:ascii="Helvetica" w:hAnsi="Helvetica"/>
        </w:rPr>
        <w:t>thus, the structure of polysemy</w:t>
      </w:r>
      <w:r w:rsidR="00475308">
        <w:rPr>
          <w:rFonts w:ascii="Helvetica" w:hAnsi="Helvetica"/>
        </w:rPr>
        <w:t>–</w:t>
      </w:r>
      <w:r w:rsidR="003F67BC">
        <w:rPr>
          <w:rFonts w:ascii="Helvetica" w:hAnsi="Helvetica"/>
        </w:rPr>
        <w:t>might be</w:t>
      </w:r>
      <w:r w:rsidR="00200540">
        <w:rPr>
          <w:rFonts w:ascii="Helvetica" w:hAnsi="Helvetica"/>
        </w:rPr>
        <w:t xml:space="preserve"> constrained by </w:t>
      </w:r>
      <w:proofErr w:type="spellStart"/>
      <w:r w:rsidR="00475308">
        <w:rPr>
          <w:rFonts w:ascii="Helvetica" w:hAnsi="Helvetica"/>
        </w:rPr>
        <w:t>chlidren’s</w:t>
      </w:r>
      <w:proofErr w:type="spellEnd"/>
      <w:r w:rsidR="00475308">
        <w:rPr>
          <w:rFonts w:ascii="Helvetica" w:hAnsi="Helvetica"/>
        </w:rPr>
        <w:t xml:space="preserve"> </w:t>
      </w:r>
      <w:r w:rsidR="00200540">
        <w:rPr>
          <w:rFonts w:ascii="Helvetica" w:hAnsi="Helvetica"/>
        </w:rPr>
        <w:t xml:space="preserve">cognitive biases. </w:t>
      </w:r>
    </w:p>
    <w:p w14:paraId="32461373" w14:textId="77777777" w:rsidR="00AB4A24" w:rsidRDefault="00AB4A24">
      <w:pPr>
        <w:rPr>
          <w:rFonts w:ascii="Helvetica" w:hAnsi="Helvetica"/>
        </w:rPr>
      </w:pPr>
    </w:p>
    <w:p w14:paraId="6DD0A3A9" w14:textId="2027B0DC" w:rsidR="000C760F" w:rsidRDefault="00DB6D7F">
      <w:pPr>
        <w:rPr>
          <w:rFonts w:ascii="Helvetica" w:hAnsi="Helvetica"/>
        </w:rPr>
      </w:pPr>
      <w:r>
        <w:rPr>
          <w:rFonts w:ascii="Helvetica" w:hAnsi="Helvetica"/>
        </w:rPr>
        <w:t>Study 1 used</w:t>
      </w:r>
      <w:r w:rsidR="00C124B6">
        <w:rPr>
          <w:rFonts w:ascii="Helvetica" w:hAnsi="Helvetica"/>
        </w:rPr>
        <w:t xml:space="preserve"> a survey of 15 languages to </w:t>
      </w:r>
      <w:r w:rsidR="003F67BC">
        <w:rPr>
          <w:rFonts w:ascii="Helvetica" w:hAnsi="Helvetica"/>
        </w:rPr>
        <w:t>test</w:t>
      </w:r>
      <w:r w:rsidR="00C124B6">
        <w:rPr>
          <w:rFonts w:ascii="Helvetica" w:hAnsi="Helvetica"/>
        </w:rPr>
        <w:t xml:space="preserve"> whether there are regularities in polysemy across languages</w:t>
      </w:r>
      <w:r w:rsidR="00475308">
        <w:rPr>
          <w:rFonts w:ascii="Helvetica" w:hAnsi="Helvetica"/>
        </w:rPr>
        <w:t xml:space="preserve">, </w:t>
      </w:r>
      <w:r w:rsidR="009E558C">
        <w:rPr>
          <w:rFonts w:ascii="Helvetica" w:hAnsi="Helvetica"/>
        </w:rPr>
        <w:t>and thus</w:t>
      </w:r>
      <w:r w:rsidR="00475308">
        <w:rPr>
          <w:rFonts w:ascii="Helvetica" w:hAnsi="Helvetica"/>
        </w:rPr>
        <w:t xml:space="preserve"> </w:t>
      </w:r>
      <w:r w:rsidR="003F67BC">
        <w:rPr>
          <w:rFonts w:ascii="Helvetica" w:hAnsi="Helvetica"/>
        </w:rPr>
        <w:t>explore</w:t>
      </w:r>
      <w:r w:rsidR="00934733">
        <w:rPr>
          <w:rFonts w:ascii="Helvetica" w:hAnsi="Helvetica"/>
        </w:rPr>
        <w:t>s</w:t>
      </w:r>
      <w:r w:rsidR="00475308">
        <w:rPr>
          <w:rFonts w:ascii="Helvetica" w:hAnsi="Helvetica"/>
        </w:rPr>
        <w:t xml:space="preserve"> whether polysemy reflects conceptual structure, or instead </w:t>
      </w:r>
      <w:r w:rsidR="003238DC">
        <w:rPr>
          <w:rFonts w:ascii="Helvetica" w:hAnsi="Helvetica"/>
        </w:rPr>
        <w:t>arbitrary lang</w:t>
      </w:r>
      <w:r w:rsidR="00475308">
        <w:rPr>
          <w:rFonts w:ascii="Helvetica" w:hAnsi="Helvetica"/>
        </w:rPr>
        <w:t>u</w:t>
      </w:r>
      <w:r w:rsidR="003238DC">
        <w:rPr>
          <w:rFonts w:ascii="Helvetica" w:hAnsi="Helvetica"/>
        </w:rPr>
        <w:t>a</w:t>
      </w:r>
      <w:r w:rsidR="00475308">
        <w:rPr>
          <w:rFonts w:ascii="Helvetica" w:hAnsi="Helvetica"/>
        </w:rPr>
        <w:t xml:space="preserve">ge-specific conventions. </w:t>
      </w:r>
      <w:r w:rsidR="00305B9D">
        <w:rPr>
          <w:rFonts w:ascii="Helvetica" w:hAnsi="Helvetica"/>
        </w:rPr>
        <w:t>Consistent with the idea that polysemy is constrai</w:t>
      </w:r>
      <w:r w:rsidR="00E1345D">
        <w:rPr>
          <w:rFonts w:ascii="Helvetica" w:hAnsi="Helvetica"/>
        </w:rPr>
        <w:t xml:space="preserve">ned by conceptual </w:t>
      </w:r>
      <w:proofErr w:type="gramStart"/>
      <w:r w:rsidR="00E1345D">
        <w:rPr>
          <w:rFonts w:ascii="Helvetica" w:hAnsi="Helvetica"/>
        </w:rPr>
        <w:t>structure,</w:t>
      </w:r>
      <w:proofErr w:type="gramEnd"/>
      <w:r w:rsidR="00E1345D">
        <w:rPr>
          <w:rFonts w:ascii="Helvetica" w:hAnsi="Helvetica"/>
        </w:rPr>
        <w:t xml:space="preserve"> </w:t>
      </w:r>
      <w:r w:rsidR="00D31CB3">
        <w:rPr>
          <w:rFonts w:ascii="Helvetica" w:hAnsi="Helvetica"/>
        </w:rPr>
        <w:t>nearly</w:t>
      </w:r>
      <w:r w:rsidR="00305B9D">
        <w:rPr>
          <w:rFonts w:ascii="Helvetica" w:hAnsi="Helvetica"/>
        </w:rPr>
        <w:t xml:space="preserve"> all</w:t>
      </w:r>
      <w:r w:rsidR="00D31CB3">
        <w:rPr>
          <w:rFonts w:ascii="Helvetica" w:hAnsi="Helvetica"/>
        </w:rPr>
        <w:t xml:space="preserve"> of the 26</w:t>
      </w:r>
      <w:r w:rsidR="00305B9D">
        <w:rPr>
          <w:rFonts w:ascii="Helvetica" w:hAnsi="Helvetica"/>
        </w:rPr>
        <w:t xml:space="preserve"> patterns of polysemy </w:t>
      </w:r>
      <w:r w:rsidR="009A7923">
        <w:rPr>
          <w:rFonts w:ascii="Helvetica" w:hAnsi="Helvetica"/>
        </w:rPr>
        <w:t xml:space="preserve">we surveyed </w:t>
      </w:r>
      <w:r w:rsidR="00305B9D">
        <w:rPr>
          <w:rFonts w:ascii="Helvetica" w:hAnsi="Helvetica"/>
        </w:rPr>
        <w:t>(e.g., animal for meat, material for artifact)</w:t>
      </w:r>
      <w:r w:rsidR="00D31CB3">
        <w:rPr>
          <w:rFonts w:ascii="Helvetica" w:hAnsi="Helvetica"/>
        </w:rPr>
        <w:t xml:space="preserve"> </w:t>
      </w:r>
      <w:r w:rsidR="00305B9D">
        <w:rPr>
          <w:rFonts w:ascii="Helvetica" w:hAnsi="Helvetica"/>
        </w:rPr>
        <w:t xml:space="preserve">were present across languages. However, consistent with the idea that polysemy reflects conventions, patterns </w:t>
      </w:r>
      <w:r w:rsidR="00934733">
        <w:rPr>
          <w:rFonts w:ascii="Helvetica" w:hAnsi="Helvetica"/>
        </w:rPr>
        <w:t>were</w:t>
      </w:r>
      <w:r w:rsidR="00305B9D">
        <w:rPr>
          <w:rFonts w:ascii="Helvetica" w:hAnsi="Helvetica"/>
        </w:rPr>
        <w:t xml:space="preserve"> instantiated in senses</w:t>
      </w:r>
      <w:r w:rsidR="00E1345D">
        <w:rPr>
          <w:rFonts w:ascii="Helvetica" w:hAnsi="Helvetica"/>
        </w:rPr>
        <w:t xml:space="preserve"> across languages </w:t>
      </w:r>
      <w:r w:rsidR="00934733">
        <w:rPr>
          <w:rFonts w:ascii="Helvetica" w:hAnsi="Helvetica"/>
        </w:rPr>
        <w:t>differently</w:t>
      </w:r>
      <w:r w:rsidR="00305B9D">
        <w:rPr>
          <w:rFonts w:ascii="Helvetica" w:hAnsi="Helvetica"/>
        </w:rPr>
        <w:t xml:space="preserve"> (e.g., the word for glass material </w:t>
      </w:r>
      <w:r w:rsidR="00E1345D">
        <w:rPr>
          <w:rFonts w:ascii="Helvetica" w:hAnsi="Helvetica"/>
        </w:rPr>
        <w:t>label</w:t>
      </w:r>
      <w:r w:rsidR="00934733">
        <w:rPr>
          <w:rFonts w:ascii="Helvetica" w:hAnsi="Helvetica"/>
        </w:rPr>
        <w:t>s</w:t>
      </w:r>
      <w:r w:rsidR="00E1345D">
        <w:rPr>
          <w:rFonts w:ascii="Helvetica" w:hAnsi="Helvetica"/>
        </w:rPr>
        <w:t xml:space="preserve"> different glass-</w:t>
      </w:r>
      <w:r w:rsidR="00305B9D">
        <w:rPr>
          <w:rFonts w:ascii="Helvetica" w:hAnsi="Helvetica"/>
        </w:rPr>
        <w:t xml:space="preserve">artifacts across languages). We argue that these results are best explained by a </w:t>
      </w:r>
      <w:r w:rsidR="00807036">
        <w:rPr>
          <w:rFonts w:ascii="Helvetica" w:hAnsi="Helvetica"/>
        </w:rPr>
        <w:t>model</w:t>
      </w:r>
      <w:r w:rsidR="00305B9D">
        <w:rPr>
          <w:rFonts w:ascii="Helvetica" w:hAnsi="Helvetica"/>
        </w:rPr>
        <w:t xml:space="preserve"> in which</w:t>
      </w:r>
      <w:r w:rsidR="00934733">
        <w:rPr>
          <w:rFonts w:ascii="Helvetica" w:hAnsi="Helvetica"/>
        </w:rPr>
        <w:t xml:space="preserve"> senses are conventions, but</w:t>
      </w:r>
      <w:r w:rsidR="00305B9D">
        <w:rPr>
          <w:rFonts w:ascii="Helvetica" w:hAnsi="Helvetica"/>
        </w:rPr>
        <w:t xml:space="preserve"> </w:t>
      </w:r>
      <w:r w:rsidR="00D31CB3">
        <w:rPr>
          <w:rFonts w:ascii="Helvetica" w:hAnsi="Helvetica"/>
        </w:rPr>
        <w:t>children’s cognitive biases</w:t>
      </w:r>
      <w:r w:rsidR="00BF49CE">
        <w:rPr>
          <w:rFonts w:ascii="Helvetica" w:hAnsi="Helvetica"/>
        </w:rPr>
        <w:t xml:space="preserve"> make</w:t>
      </w:r>
      <w:r w:rsidR="00305B9D">
        <w:rPr>
          <w:rFonts w:ascii="Helvetica" w:hAnsi="Helvetica"/>
        </w:rPr>
        <w:t xml:space="preserve"> some senses easier to learn than others, such that the same </w:t>
      </w:r>
      <w:r w:rsidR="00934733">
        <w:rPr>
          <w:rFonts w:ascii="Helvetica" w:hAnsi="Helvetica"/>
        </w:rPr>
        <w:t xml:space="preserve">sense patterns </w:t>
      </w:r>
      <w:r w:rsidR="00DC4620">
        <w:rPr>
          <w:rFonts w:ascii="Helvetica" w:hAnsi="Helvetica"/>
        </w:rPr>
        <w:t>evolve</w:t>
      </w:r>
      <w:r w:rsidR="00F41997">
        <w:rPr>
          <w:rFonts w:ascii="Helvetica" w:hAnsi="Helvetica"/>
        </w:rPr>
        <w:t xml:space="preserve"> across languages:</w:t>
      </w:r>
      <w:r w:rsidR="003238DC">
        <w:rPr>
          <w:rFonts w:ascii="Helvetica" w:hAnsi="Helvetica"/>
        </w:rPr>
        <w:t xml:space="preserve"> </w:t>
      </w:r>
      <w:r w:rsidR="00E1345D">
        <w:rPr>
          <w:rFonts w:ascii="Helvetica" w:hAnsi="Helvetica"/>
        </w:rPr>
        <w:t>C</w:t>
      </w:r>
      <w:r w:rsidR="00807036">
        <w:rPr>
          <w:rFonts w:ascii="Helvetica" w:hAnsi="Helvetica"/>
        </w:rPr>
        <w:t>hildren’s cognitive biases s</w:t>
      </w:r>
      <w:r w:rsidR="00934733">
        <w:rPr>
          <w:rFonts w:ascii="Helvetica" w:hAnsi="Helvetica"/>
        </w:rPr>
        <w:t>hape</w:t>
      </w:r>
      <w:r w:rsidR="003238DC">
        <w:rPr>
          <w:rFonts w:ascii="Helvetica" w:hAnsi="Helvetica"/>
        </w:rPr>
        <w:t xml:space="preserve"> polysemy, and </w:t>
      </w:r>
      <w:r w:rsidR="00807036">
        <w:rPr>
          <w:rFonts w:ascii="Helvetica" w:hAnsi="Helvetica"/>
        </w:rPr>
        <w:t>in turn polysemy make</w:t>
      </w:r>
      <w:r w:rsidR="00BF49CE">
        <w:rPr>
          <w:rFonts w:ascii="Helvetica" w:hAnsi="Helvetica"/>
        </w:rPr>
        <w:t>s</w:t>
      </w:r>
      <w:r w:rsidR="00807036">
        <w:rPr>
          <w:rFonts w:ascii="Helvetica" w:hAnsi="Helvetica"/>
        </w:rPr>
        <w:t xml:space="preserve"> it easier for children to</w:t>
      </w:r>
      <w:r w:rsidR="003238DC">
        <w:rPr>
          <w:rFonts w:ascii="Helvetica" w:hAnsi="Helvetica"/>
        </w:rPr>
        <w:t xml:space="preserve"> build a lexicon.</w:t>
      </w:r>
      <w:r w:rsidR="009A7923">
        <w:rPr>
          <w:rFonts w:ascii="Helvetica" w:hAnsi="Helvetica"/>
        </w:rPr>
        <w:t xml:space="preserve"> </w:t>
      </w:r>
    </w:p>
    <w:p w14:paraId="5B8D78C4" w14:textId="77777777" w:rsidR="00CB4683" w:rsidRDefault="00CB4683">
      <w:pPr>
        <w:rPr>
          <w:rFonts w:ascii="Helvetica" w:hAnsi="Helvetica"/>
        </w:rPr>
      </w:pPr>
    </w:p>
    <w:p w14:paraId="4541ACA0" w14:textId="1F773A5C" w:rsidR="009B5E62" w:rsidRDefault="00CB4683" w:rsidP="009B5E62">
      <w:pPr>
        <w:rPr>
          <w:rFonts w:ascii="Helvetica" w:hAnsi="Helvetica"/>
        </w:rPr>
      </w:pPr>
      <w:r>
        <w:rPr>
          <w:rFonts w:ascii="Helvetica" w:hAnsi="Helvetica"/>
        </w:rPr>
        <w:t xml:space="preserve">The plausibility of </w:t>
      </w:r>
      <w:del w:id="0" w:author="Hugh Rabagliati" w:date="2014-08-19T12:11:00Z">
        <w:r w:rsidDel="00102A14">
          <w:rPr>
            <w:rFonts w:ascii="Helvetica" w:hAnsi="Helvetica"/>
          </w:rPr>
          <w:delText>the above</w:delText>
        </w:r>
      </w:del>
      <w:ins w:id="1" w:author="Hugh Rabagliati" w:date="2014-08-19T12:11:00Z">
        <w:r w:rsidR="00102A14">
          <w:rPr>
            <w:rFonts w:ascii="Helvetica" w:hAnsi="Helvetica"/>
          </w:rPr>
          <w:t>this</w:t>
        </w:r>
      </w:ins>
      <w:r>
        <w:rPr>
          <w:rFonts w:ascii="Helvetica" w:hAnsi="Helvetica"/>
        </w:rPr>
        <w:t xml:space="preserve"> proposal rests on the idea that young children</w:t>
      </w:r>
      <w:r w:rsidR="00DC4620">
        <w:rPr>
          <w:rFonts w:ascii="Helvetica" w:hAnsi="Helvetica"/>
        </w:rPr>
        <w:t xml:space="preserve"> find polysemy intuitive, and can</w:t>
      </w:r>
      <w:r>
        <w:rPr>
          <w:rFonts w:ascii="Helvetica" w:hAnsi="Helvetica"/>
        </w:rPr>
        <w:t xml:space="preserve"> conceptualize word sens</w:t>
      </w:r>
      <w:r w:rsidR="00E1345D">
        <w:rPr>
          <w:rFonts w:ascii="Helvetica" w:hAnsi="Helvetica"/>
        </w:rPr>
        <w:t xml:space="preserve">es as both </w:t>
      </w:r>
      <w:r w:rsidR="00E1345D" w:rsidRPr="00222979">
        <w:rPr>
          <w:rFonts w:ascii="Helvetica" w:hAnsi="Helvetica"/>
          <w:u w:val="single"/>
          <w:rPrChange w:id="2" w:author="Hugh Rabagliati" w:date="2014-08-19T12:11:00Z">
            <w:rPr>
              <w:rFonts w:ascii="Helvetica" w:hAnsi="Helvetica"/>
            </w:rPr>
          </w:rPrChange>
        </w:rPr>
        <w:t>related</w:t>
      </w:r>
      <w:r w:rsidR="00E1345D">
        <w:rPr>
          <w:rFonts w:ascii="Helvetica" w:hAnsi="Helvetica"/>
        </w:rPr>
        <w:t xml:space="preserve"> and </w:t>
      </w:r>
      <w:r w:rsidR="00E1345D" w:rsidRPr="00222979">
        <w:rPr>
          <w:rFonts w:ascii="Helvetica" w:hAnsi="Helvetica"/>
          <w:u w:val="single"/>
          <w:rPrChange w:id="3" w:author="Hugh Rabagliati" w:date="2014-08-19T12:11:00Z">
            <w:rPr>
              <w:rFonts w:ascii="Helvetica" w:hAnsi="Helvetica"/>
            </w:rPr>
          </w:rPrChange>
        </w:rPr>
        <w:t>distinct</w:t>
      </w:r>
      <w:r w:rsidR="00934733">
        <w:rPr>
          <w:rFonts w:ascii="Helvetica" w:hAnsi="Helvetica"/>
        </w:rPr>
        <w:t xml:space="preserve">: </w:t>
      </w:r>
      <w:r>
        <w:rPr>
          <w:rFonts w:ascii="Helvetica" w:hAnsi="Helvetica"/>
        </w:rPr>
        <w:t xml:space="preserve">chicken animals and meat are related, but different kinds of things. Previous work indicates that children relate the different senses of </w:t>
      </w:r>
      <w:proofErr w:type="spellStart"/>
      <w:r>
        <w:rPr>
          <w:rFonts w:ascii="Helvetica" w:hAnsi="Helvetica"/>
        </w:rPr>
        <w:t>polysemous</w:t>
      </w:r>
      <w:proofErr w:type="spellEnd"/>
      <w:r>
        <w:rPr>
          <w:rFonts w:ascii="Helvetica" w:hAnsi="Helvetica"/>
        </w:rPr>
        <w:t xml:space="preserve"> words (</w:t>
      </w:r>
      <w:proofErr w:type="spellStart"/>
      <w:r>
        <w:rPr>
          <w:rFonts w:ascii="Helvetica" w:hAnsi="Helvetica"/>
        </w:rPr>
        <w:t>Srinivasan</w:t>
      </w:r>
      <w:proofErr w:type="spellEnd"/>
      <w:r>
        <w:rPr>
          <w:rFonts w:ascii="Helvetica" w:hAnsi="Helvetica"/>
        </w:rPr>
        <w:t xml:space="preserve"> &amp; </w:t>
      </w:r>
      <w:proofErr w:type="spellStart"/>
      <w:r>
        <w:rPr>
          <w:rFonts w:ascii="Helvetica" w:hAnsi="Helvetica"/>
        </w:rPr>
        <w:t>Snedeker</w:t>
      </w:r>
      <w:proofErr w:type="spellEnd"/>
      <w:r>
        <w:rPr>
          <w:rFonts w:ascii="Helvetica" w:hAnsi="Helvetica"/>
        </w:rPr>
        <w:t xml:space="preserve">, 2011, 2014) and </w:t>
      </w:r>
      <w:r w:rsidR="009B5E62">
        <w:rPr>
          <w:rFonts w:ascii="Helvetica" w:hAnsi="Helvetica"/>
        </w:rPr>
        <w:t>even</w:t>
      </w:r>
      <w:r>
        <w:rPr>
          <w:rFonts w:ascii="Helvetica" w:hAnsi="Helvetica"/>
        </w:rPr>
        <w:t xml:space="preserve"> </w:t>
      </w:r>
      <w:r w:rsidR="00F41997">
        <w:rPr>
          <w:rFonts w:ascii="Helvetica" w:hAnsi="Helvetica"/>
        </w:rPr>
        <w:t>pick up on larger patterns</w:t>
      </w:r>
      <w:r w:rsidR="00E1345D">
        <w:rPr>
          <w:rFonts w:ascii="Helvetica" w:hAnsi="Helvetica"/>
        </w:rPr>
        <w:t xml:space="preserve"> </w:t>
      </w:r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Srinivasan</w:t>
      </w:r>
      <w:proofErr w:type="spellEnd"/>
      <w:r>
        <w:rPr>
          <w:rFonts w:ascii="Helvetica" w:hAnsi="Helvetica"/>
        </w:rPr>
        <w:t xml:space="preserve"> &amp; </w:t>
      </w:r>
      <w:proofErr w:type="spellStart"/>
      <w:r>
        <w:rPr>
          <w:rFonts w:ascii="Helvetica" w:hAnsi="Helvetica"/>
        </w:rPr>
        <w:t>Barner</w:t>
      </w:r>
      <w:proofErr w:type="spellEnd"/>
      <w:r>
        <w:rPr>
          <w:rFonts w:ascii="Helvetica" w:hAnsi="Helvetica"/>
        </w:rPr>
        <w:t>, 2013).</w:t>
      </w:r>
      <w:r w:rsidR="009B5E62">
        <w:rPr>
          <w:rFonts w:ascii="Helvetica" w:hAnsi="Helvetica"/>
        </w:rPr>
        <w:t xml:space="preserve"> </w:t>
      </w:r>
      <w:del w:id="4" w:author="Hugh Rabagliati" w:date="2014-08-19T12:00:00Z">
        <w:r w:rsidR="00DB6D7F" w:rsidDel="00102A14">
          <w:rPr>
            <w:rFonts w:ascii="Helvetica" w:hAnsi="Helvetica"/>
          </w:rPr>
          <w:delText>Study 2</w:delText>
        </w:r>
        <w:r w:rsidR="009A7923" w:rsidDel="00102A14">
          <w:rPr>
            <w:rFonts w:ascii="Helvetica" w:hAnsi="Helvetica"/>
          </w:rPr>
          <w:delText xml:space="preserve"> </w:delText>
        </w:r>
        <w:r w:rsidR="009E558C" w:rsidDel="00102A14">
          <w:rPr>
            <w:rFonts w:ascii="Helvetica" w:hAnsi="Helvetica"/>
          </w:rPr>
          <w:delText>builds</w:delText>
        </w:r>
        <w:r w:rsidR="00F41997" w:rsidDel="00102A14">
          <w:rPr>
            <w:rFonts w:ascii="Helvetica" w:hAnsi="Helvetica"/>
          </w:rPr>
          <w:delText xml:space="preserve"> on</w:delText>
        </w:r>
        <w:r w:rsidR="0030567B" w:rsidDel="00102A14">
          <w:rPr>
            <w:rFonts w:ascii="Helvetica" w:hAnsi="Helvetica"/>
          </w:rPr>
          <w:delText xml:space="preserve"> this</w:delText>
        </w:r>
        <w:r w:rsidR="00F41997" w:rsidDel="00102A14">
          <w:rPr>
            <w:rFonts w:ascii="Helvetica" w:hAnsi="Helvetica"/>
          </w:rPr>
          <w:delText xml:space="preserve"> prior work to</w:delText>
        </w:r>
        <w:r w:rsidR="009E558C" w:rsidDel="00102A14">
          <w:rPr>
            <w:rFonts w:ascii="Helvetica" w:hAnsi="Helvetica"/>
          </w:rPr>
          <w:delText xml:space="preserve"> </w:delText>
        </w:r>
        <w:r w:rsidR="00907DA1" w:rsidDel="00102A14">
          <w:rPr>
            <w:rFonts w:ascii="Helvetica" w:hAnsi="Helvetica"/>
          </w:rPr>
          <w:delText>explore</w:delText>
        </w:r>
        <w:r w:rsidR="009B5E62" w:rsidDel="00102A14">
          <w:rPr>
            <w:rFonts w:ascii="Helvetica" w:hAnsi="Helvetica"/>
          </w:rPr>
          <w:delText xml:space="preserve"> whether</w:delText>
        </w:r>
      </w:del>
      <w:ins w:id="5" w:author="Hugh Rabagliati" w:date="2014-08-19T12:00:00Z">
        <w:r w:rsidR="00102A14">
          <w:rPr>
            <w:rFonts w:ascii="Helvetica" w:hAnsi="Helvetica"/>
          </w:rPr>
          <w:t>But we do not know if</w:t>
        </w:r>
      </w:ins>
      <w:r w:rsidR="00907DA1">
        <w:rPr>
          <w:rFonts w:ascii="Helvetica" w:hAnsi="Helvetica"/>
        </w:rPr>
        <w:t xml:space="preserve"> children </w:t>
      </w:r>
      <w:r w:rsidR="009B5E62">
        <w:rPr>
          <w:rFonts w:ascii="Helvetica" w:hAnsi="Helvetica"/>
        </w:rPr>
        <w:t>also</w:t>
      </w:r>
      <w:r w:rsidR="00907DA1">
        <w:rPr>
          <w:rFonts w:ascii="Helvetica" w:hAnsi="Helvetica"/>
        </w:rPr>
        <w:t xml:space="preserve"> treat </w:t>
      </w:r>
      <w:r w:rsidR="009B5E62">
        <w:rPr>
          <w:rFonts w:ascii="Helvetica" w:hAnsi="Helvetica"/>
        </w:rPr>
        <w:t>word senses</w:t>
      </w:r>
      <w:r w:rsidR="00907DA1">
        <w:rPr>
          <w:rFonts w:ascii="Helvetica" w:hAnsi="Helvetica"/>
        </w:rPr>
        <w:t xml:space="preserve"> a</w:t>
      </w:r>
      <w:bookmarkStart w:id="6" w:name="_GoBack"/>
      <w:bookmarkEnd w:id="6"/>
      <w:r w:rsidR="00907DA1">
        <w:rPr>
          <w:rFonts w:ascii="Helvetica" w:hAnsi="Helvetica"/>
        </w:rPr>
        <w:t>s dist</w:t>
      </w:r>
      <w:r w:rsidR="009B5E62">
        <w:rPr>
          <w:rFonts w:ascii="Helvetica" w:hAnsi="Helvetica"/>
        </w:rPr>
        <w:t>i</w:t>
      </w:r>
      <w:r w:rsidR="00E1345D">
        <w:rPr>
          <w:rFonts w:ascii="Helvetica" w:hAnsi="Helvetica"/>
        </w:rPr>
        <w:t>nct</w:t>
      </w:r>
      <w:r w:rsidR="009B5E62">
        <w:rPr>
          <w:rFonts w:ascii="Helvetica" w:hAnsi="Helvetica"/>
        </w:rPr>
        <w:t xml:space="preserve">: </w:t>
      </w:r>
      <w:r w:rsidR="00907DA1">
        <w:rPr>
          <w:rFonts w:ascii="Helvetica" w:hAnsi="Helvetica"/>
        </w:rPr>
        <w:t>Do children think</w:t>
      </w:r>
      <w:r w:rsidR="00BF49CE">
        <w:rPr>
          <w:rFonts w:ascii="Helvetica" w:hAnsi="Helvetica"/>
        </w:rPr>
        <w:t xml:space="preserve"> that</w:t>
      </w:r>
      <w:r w:rsidR="00907DA1">
        <w:rPr>
          <w:rFonts w:ascii="Helvetica" w:hAnsi="Helvetica"/>
        </w:rPr>
        <w:t xml:space="preserve"> </w:t>
      </w:r>
      <w:r w:rsidR="00907DA1">
        <w:rPr>
          <w:rFonts w:ascii="Helvetica" w:hAnsi="Helvetica"/>
          <w:i/>
        </w:rPr>
        <w:t>chicken</w:t>
      </w:r>
      <w:r w:rsidR="00907DA1">
        <w:rPr>
          <w:rFonts w:ascii="Helvetica" w:hAnsi="Helvetica"/>
        </w:rPr>
        <w:t xml:space="preserve"> labels two distinct kinds of things</w:t>
      </w:r>
      <w:r w:rsidR="00F41997">
        <w:rPr>
          <w:rFonts w:ascii="Helvetica" w:hAnsi="Helvetica"/>
        </w:rPr>
        <w:t>,</w:t>
      </w:r>
      <w:r w:rsidR="00907DA1">
        <w:rPr>
          <w:rFonts w:ascii="Helvetica" w:hAnsi="Helvetica"/>
        </w:rPr>
        <w:t xml:space="preserve"> or</w:t>
      </w:r>
      <w:r w:rsidR="00E1345D">
        <w:rPr>
          <w:rFonts w:ascii="Helvetica" w:hAnsi="Helvetica"/>
        </w:rPr>
        <w:t xml:space="preserve"> instead</w:t>
      </w:r>
      <w:r w:rsidR="00C0408E">
        <w:rPr>
          <w:rFonts w:ascii="Helvetica" w:hAnsi="Helvetica"/>
        </w:rPr>
        <w:t xml:space="preserve"> </w:t>
      </w:r>
      <w:r w:rsidR="00907DA1">
        <w:rPr>
          <w:rFonts w:ascii="Helvetica" w:hAnsi="Helvetica"/>
        </w:rPr>
        <w:t xml:space="preserve">a single broad category </w:t>
      </w:r>
      <w:del w:id="7" w:author="Hugh Rabagliati" w:date="2014-08-19T12:12:00Z">
        <w:r w:rsidR="00907DA1" w:rsidDel="00222979">
          <w:rPr>
            <w:rFonts w:ascii="Helvetica" w:hAnsi="Helvetica"/>
          </w:rPr>
          <w:delText xml:space="preserve">that </w:delText>
        </w:r>
      </w:del>
      <w:proofErr w:type="gramStart"/>
      <w:r w:rsidR="00907DA1">
        <w:rPr>
          <w:rFonts w:ascii="Helvetica" w:hAnsi="Helvetica"/>
        </w:rPr>
        <w:t>includ</w:t>
      </w:r>
      <w:ins w:id="8" w:author="Hugh Rabagliati" w:date="2014-08-19T12:12:00Z">
        <w:r w:rsidR="00222979">
          <w:rPr>
            <w:rFonts w:ascii="Helvetica" w:hAnsi="Helvetica"/>
          </w:rPr>
          <w:t>ing</w:t>
        </w:r>
      </w:ins>
      <w:proofErr w:type="gramEnd"/>
      <w:del w:id="9" w:author="Hugh Rabagliati" w:date="2014-08-19T12:12:00Z">
        <w:r w:rsidR="00907DA1" w:rsidDel="00222979">
          <w:rPr>
            <w:rFonts w:ascii="Helvetica" w:hAnsi="Helvetica"/>
          </w:rPr>
          <w:delText>es</w:delText>
        </w:r>
      </w:del>
      <w:r w:rsidR="00907DA1">
        <w:rPr>
          <w:rFonts w:ascii="Helvetica" w:hAnsi="Helvetica"/>
        </w:rPr>
        <w:t xml:space="preserve"> both animals and meat?</w:t>
      </w:r>
      <w:r w:rsidR="003F67BC">
        <w:rPr>
          <w:rFonts w:ascii="Helvetica" w:hAnsi="Helvetica"/>
        </w:rPr>
        <w:t xml:space="preserve"> </w:t>
      </w:r>
    </w:p>
    <w:p w14:paraId="201D00A5" w14:textId="77777777" w:rsidR="009B5E62" w:rsidRDefault="009B5E62" w:rsidP="009B5E62">
      <w:pPr>
        <w:rPr>
          <w:rFonts w:ascii="Helvetica" w:hAnsi="Helvetica"/>
        </w:rPr>
      </w:pPr>
    </w:p>
    <w:p w14:paraId="02C57E66" w14:textId="64E87253" w:rsidR="00C0408E" w:rsidRPr="009B5E62" w:rsidRDefault="00102A14" w:rsidP="00102A14">
      <w:pPr>
        <w:rPr>
          <w:rFonts w:ascii="Helvetica" w:hAnsi="Helvetica"/>
        </w:rPr>
      </w:pPr>
      <w:ins w:id="10" w:author="Hugh Rabagliati" w:date="2014-08-19T12:01:00Z">
        <w:r>
          <w:rPr>
            <w:rFonts w:ascii="Helvetica" w:hAnsi="Helvetica"/>
          </w:rPr>
          <w:t xml:space="preserve">In Study 2, </w:t>
        </w:r>
      </w:ins>
      <w:r w:rsidR="003F72B5">
        <w:rPr>
          <w:rFonts w:ascii="Helvetica" w:hAnsi="Helvetica"/>
        </w:rPr>
        <w:t xml:space="preserve">49 adults and 49 </w:t>
      </w:r>
      <w:r w:rsidR="003F67BC">
        <w:rPr>
          <w:rFonts w:ascii="Helvetica" w:hAnsi="Helvetica"/>
        </w:rPr>
        <w:t xml:space="preserve">4-year-olds </w:t>
      </w:r>
      <w:r w:rsidR="00BF49CE" w:rsidRPr="00BF49CE">
        <w:rPr>
          <w:rFonts w:ascii="Helvetica" w:eastAsia="Times New Roman" w:hAnsi="Helvetica" w:cs="Arial"/>
          <w:color w:val="000000"/>
        </w:rPr>
        <w:t>completed an inductive reasoning task</w:t>
      </w:r>
      <w:ins w:id="11" w:author="Hugh Rabagliati" w:date="2014-08-19T12:18:00Z">
        <w:r w:rsidR="00F47766">
          <w:rPr>
            <w:rFonts w:ascii="Helvetica" w:eastAsia="Times New Roman" w:hAnsi="Helvetica" w:cs="Arial"/>
            <w:color w:val="000000"/>
          </w:rPr>
          <w:t xml:space="preserve">, </w:t>
        </w:r>
      </w:ins>
      <w:del w:id="12" w:author="Hugh Rabagliati" w:date="2014-08-19T12:19:00Z">
        <w:r w:rsidR="00BF49CE" w:rsidRPr="00BF49CE" w:rsidDel="00F47766">
          <w:rPr>
            <w:rFonts w:ascii="Helvetica" w:eastAsia="Times New Roman" w:hAnsi="Helvetica" w:cs="Arial"/>
            <w:color w:val="000000"/>
          </w:rPr>
          <w:delText xml:space="preserve"> </w:delText>
        </w:r>
      </w:del>
      <w:del w:id="13" w:author="Hugh Rabagliati" w:date="2014-08-19T12:14:00Z">
        <w:r w:rsidR="003F67BC" w:rsidDel="00222979">
          <w:rPr>
            <w:rFonts w:ascii="Helvetica" w:eastAsia="Times New Roman" w:hAnsi="Helvetica" w:cs="Arial"/>
            <w:color w:val="000000"/>
          </w:rPr>
          <w:delText>(</w:delText>
        </w:r>
      </w:del>
      <w:r w:rsidR="003F67BC">
        <w:rPr>
          <w:rFonts w:ascii="Helvetica" w:eastAsia="Times New Roman" w:hAnsi="Helvetica" w:cs="Arial"/>
          <w:color w:val="000000"/>
        </w:rPr>
        <w:t xml:space="preserve">modeled </w:t>
      </w:r>
      <w:del w:id="14" w:author="Hugh Rabagliati" w:date="2014-08-19T12:14:00Z">
        <w:r w:rsidR="003F67BC" w:rsidDel="00222979">
          <w:rPr>
            <w:rFonts w:ascii="Helvetica" w:eastAsia="Times New Roman" w:hAnsi="Helvetica" w:cs="Arial"/>
            <w:color w:val="000000"/>
          </w:rPr>
          <w:delText xml:space="preserve">after </w:delText>
        </w:r>
      </w:del>
      <w:ins w:id="15" w:author="Hugh Rabagliati" w:date="2014-08-19T12:14:00Z">
        <w:r w:rsidR="00222979">
          <w:rPr>
            <w:rFonts w:ascii="Helvetica" w:eastAsia="Times New Roman" w:hAnsi="Helvetica" w:cs="Arial"/>
            <w:color w:val="000000"/>
          </w:rPr>
          <w:t xml:space="preserve">on </w:t>
        </w:r>
      </w:ins>
      <w:proofErr w:type="spellStart"/>
      <w:r w:rsidR="003F67BC">
        <w:rPr>
          <w:rFonts w:ascii="Helvetica" w:eastAsia="Times New Roman" w:hAnsi="Helvetica" w:cs="Arial"/>
          <w:color w:val="000000"/>
        </w:rPr>
        <w:t>Gelman</w:t>
      </w:r>
      <w:proofErr w:type="spellEnd"/>
      <w:r w:rsidR="003F67BC">
        <w:rPr>
          <w:rFonts w:ascii="Helvetica" w:eastAsia="Times New Roman" w:hAnsi="Helvetica" w:cs="Arial"/>
          <w:color w:val="000000"/>
        </w:rPr>
        <w:t xml:space="preserve"> &amp; </w:t>
      </w:r>
      <w:proofErr w:type="spellStart"/>
      <w:r w:rsidR="003F67BC">
        <w:rPr>
          <w:rFonts w:ascii="Helvetica" w:eastAsia="Times New Roman" w:hAnsi="Helvetica" w:cs="Arial"/>
          <w:color w:val="000000"/>
        </w:rPr>
        <w:t>M</w:t>
      </w:r>
      <w:r w:rsidR="00B97A7E">
        <w:rPr>
          <w:rFonts w:ascii="Helvetica" w:eastAsia="Times New Roman" w:hAnsi="Helvetica" w:cs="Arial"/>
          <w:color w:val="000000"/>
        </w:rPr>
        <w:t>arkman</w:t>
      </w:r>
      <w:proofErr w:type="spellEnd"/>
      <w:del w:id="16" w:author="Hugh Rabagliati" w:date="2014-08-19T12:14:00Z">
        <w:r w:rsidR="00B97A7E" w:rsidDel="00222979">
          <w:rPr>
            <w:rFonts w:ascii="Helvetica" w:eastAsia="Times New Roman" w:hAnsi="Helvetica" w:cs="Arial"/>
            <w:color w:val="000000"/>
          </w:rPr>
          <w:delText>,</w:delText>
        </w:r>
      </w:del>
      <w:r w:rsidR="00B97A7E">
        <w:rPr>
          <w:rFonts w:ascii="Helvetica" w:eastAsia="Times New Roman" w:hAnsi="Helvetica" w:cs="Arial"/>
          <w:color w:val="000000"/>
        </w:rPr>
        <w:t xml:space="preserve"> </w:t>
      </w:r>
      <w:ins w:id="17" w:author="Hugh Rabagliati" w:date="2014-08-19T12:14:00Z">
        <w:r w:rsidR="00222979">
          <w:rPr>
            <w:rFonts w:ascii="Helvetica" w:eastAsia="Times New Roman" w:hAnsi="Helvetica" w:cs="Arial"/>
            <w:color w:val="000000"/>
          </w:rPr>
          <w:t>(</w:t>
        </w:r>
      </w:ins>
      <w:r w:rsidR="00B97A7E">
        <w:rPr>
          <w:rFonts w:ascii="Helvetica" w:eastAsia="Times New Roman" w:hAnsi="Helvetica" w:cs="Arial"/>
          <w:color w:val="000000"/>
        </w:rPr>
        <w:t>1986</w:t>
      </w:r>
      <w:ins w:id="18" w:author="Hugh Rabagliati" w:date="2014-08-19T12:14:00Z">
        <w:r w:rsidR="00F47766">
          <w:rPr>
            <w:rFonts w:ascii="Helvetica" w:eastAsia="Times New Roman" w:hAnsi="Helvetica" w:cs="Arial"/>
            <w:color w:val="000000"/>
          </w:rPr>
          <w:t>)</w:t>
        </w:r>
      </w:ins>
      <w:ins w:id="19" w:author="Hugh Rabagliati" w:date="2014-08-19T12:20:00Z">
        <w:r w:rsidR="00F47766">
          <w:rPr>
            <w:rFonts w:ascii="Helvetica" w:eastAsia="Times New Roman" w:hAnsi="Helvetica" w:cs="Arial"/>
            <w:color w:val="000000"/>
          </w:rPr>
          <w:t>.</w:t>
        </w:r>
      </w:ins>
      <w:del w:id="20" w:author="Hugh Rabagliati" w:date="2014-08-19T12:14:00Z">
        <w:r w:rsidR="00B97A7E" w:rsidDel="00222979">
          <w:rPr>
            <w:rFonts w:ascii="Helvetica" w:eastAsia="Times New Roman" w:hAnsi="Helvetica" w:cs="Arial"/>
            <w:color w:val="000000"/>
          </w:rPr>
          <w:delText>)</w:delText>
        </w:r>
      </w:del>
      <w:r w:rsidR="00B97A7E">
        <w:rPr>
          <w:rFonts w:ascii="Helvetica" w:eastAsia="Times New Roman" w:hAnsi="Helvetica" w:cs="Arial"/>
          <w:color w:val="000000"/>
        </w:rPr>
        <w:t xml:space="preserve"> </w:t>
      </w:r>
      <w:del w:id="21" w:author="Hugh Rabagliati" w:date="2014-08-19T12:14:00Z">
        <w:r w:rsidR="00B97A7E" w:rsidDel="00222979">
          <w:rPr>
            <w:rFonts w:ascii="Helvetica" w:eastAsia="Times New Roman" w:hAnsi="Helvetica" w:cs="Arial"/>
            <w:color w:val="000000"/>
          </w:rPr>
          <w:delText xml:space="preserve">in which they </w:delText>
        </w:r>
      </w:del>
      <w:ins w:id="22" w:author="Hugh Rabagliati" w:date="2014-08-19T12:14:00Z">
        <w:r w:rsidR="00222979">
          <w:rPr>
            <w:rFonts w:ascii="Helvetica" w:eastAsia="Times New Roman" w:hAnsi="Helvetica" w:cs="Arial"/>
            <w:color w:val="000000"/>
          </w:rPr>
          <w:t xml:space="preserve">Participants </w:t>
        </w:r>
      </w:ins>
      <w:r w:rsidR="00934733">
        <w:rPr>
          <w:rFonts w:ascii="Helvetica" w:eastAsia="Times New Roman" w:hAnsi="Helvetica" w:cs="Arial"/>
          <w:color w:val="000000"/>
        </w:rPr>
        <w:t>chose</w:t>
      </w:r>
      <w:r w:rsidR="00B97A7E">
        <w:rPr>
          <w:rFonts w:ascii="Helvetica" w:eastAsia="Times New Roman" w:hAnsi="Helvetica" w:cs="Arial"/>
          <w:color w:val="000000"/>
        </w:rPr>
        <w:t xml:space="preserve"> which of two facts </w:t>
      </w:r>
      <w:r w:rsidR="00C73EE9">
        <w:rPr>
          <w:rFonts w:ascii="Helvetica" w:eastAsia="Times New Roman" w:hAnsi="Helvetica" w:cs="Arial"/>
          <w:color w:val="000000"/>
        </w:rPr>
        <w:t>generalized</w:t>
      </w:r>
      <w:r w:rsidR="00B97A7E">
        <w:rPr>
          <w:rFonts w:ascii="Helvetica" w:eastAsia="Times New Roman" w:hAnsi="Helvetica" w:cs="Arial"/>
          <w:color w:val="000000"/>
        </w:rPr>
        <w:t xml:space="preserve"> to a </w:t>
      </w:r>
      <w:r w:rsidR="00C467A9">
        <w:rPr>
          <w:rFonts w:ascii="Helvetica" w:eastAsia="Times New Roman" w:hAnsi="Helvetica" w:cs="Arial"/>
          <w:color w:val="000000"/>
        </w:rPr>
        <w:t xml:space="preserve">critical item (e.g., </w:t>
      </w:r>
      <w:r w:rsidR="00C73EE9">
        <w:rPr>
          <w:rFonts w:ascii="Helvetica" w:eastAsia="Times New Roman" w:hAnsi="Helvetica" w:cs="Arial"/>
          <w:color w:val="000000"/>
        </w:rPr>
        <w:t xml:space="preserve">a </w:t>
      </w:r>
      <w:r w:rsidR="00C467A9">
        <w:rPr>
          <w:rFonts w:ascii="Helvetica" w:eastAsia="Times New Roman" w:hAnsi="Helvetica" w:cs="Arial"/>
          <w:color w:val="000000"/>
        </w:rPr>
        <w:t>chicken animal</w:t>
      </w:r>
      <w:r w:rsidR="00B97A7E">
        <w:rPr>
          <w:rFonts w:ascii="Helvetica" w:eastAsia="Times New Roman" w:hAnsi="Helvetica" w:cs="Arial"/>
          <w:color w:val="000000"/>
        </w:rPr>
        <w:t>)</w:t>
      </w:r>
      <w:r w:rsidR="00B3106C">
        <w:rPr>
          <w:rFonts w:ascii="Helvetica" w:eastAsia="Times New Roman" w:hAnsi="Helvetica" w:cs="Arial"/>
          <w:color w:val="000000"/>
        </w:rPr>
        <w:t xml:space="preserve"> on each trial</w:t>
      </w:r>
      <w:ins w:id="23" w:author="Hugh Rabagliati" w:date="2014-08-19T12:14:00Z">
        <w:r w:rsidR="00222979">
          <w:rPr>
            <w:rFonts w:ascii="Helvetica" w:eastAsia="Times New Roman" w:hAnsi="Helvetica" w:cs="Arial"/>
            <w:color w:val="000000"/>
          </w:rPr>
          <w:t xml:space="preserve"> (Figure 1)</w:t>
        </w:r>
      </w:ins>
      <w:r w:rsidR="00B97A7E">
        <w:rPr>
          <w:rFonts w:ascii="Helvetica" w:eastAsia="Times New Roman" w:hAnsi="Helvetica" w:cs="Arial"/>
          <w:color w:val="000000"/>
        </w:rPr>
        <w:t xml:space="preserve">. One fact </w:t>
      </w:r>
      <w:del w:id="24" w:author="Hugh Rabagliati" w:date="2014-08-19T12:19:00Z">
        <w:r w:rsidR="00B97A7E" w:rsidDel="00F47766">
          <w:rPr>
            <w:rFonts w:ascii="Helvetica" w:eastAsia="Times New Roman" w:hAnsi="Helvetica" w:cs="Arial"/>
            <w:color w:val="000000"/>
          </w:rPr>
          <w:delText>was about</w:delText>
        </w:r>
      </w:del>
      <w:ins w:id="25" w:author="Hugh Rabagliati" w:date="2014-08-19T12:19:00Z">
        <w:r w:rsidR="00F47766">
          <w:rPr>
            <w:rFonts w:ascii="Helvetica" w:eastAsia="Times New Roman" w:hAnsi="Helvetica" w:cs="Arial"/>
            <w:color w:val="000000"/>
          </w:rPr>
          <w:t>concerned</w:t>
        </w:r>
      </w:ins>
      <w:r w:rsidR="00B97A7E">
        <w:rPr>
          <w:rFonts w:ascii="Helvetica" w:eastAsia="Times New Roman" w:hAnsi="Helvetica" w:cs="Arial"/>
          <w:color w:val="000000"/>
        </w:rPr>
        <w:t xml:space="preserve"> </w:t>
      </w:r>
      <w:ins w:id="26" w:author="Hugh Rabagliati" w:date="2014-08-19T12:20:00Z">
        <w:r w:rsidR="00F47766">
          <w:rPr>
            <w:rFonts w:ascii="Helvetica" w:eastAsia="Times New Roman" w:hAnsi="Helvetica" w:cs="Arial"/>
            <w:color w:val="000000"/>
          </w:rPr>
          <w:t xml:space="preserve">a </w:t>
        </w:r>
      </w:ins>
      <w:ins w:id="27" w:author="Hugh Rabagliati" w:date="2014-08-19T12:19:00Z">
        <w:r w:rsidR="00F47766">
          <w:rPr>
            <w:rFonts w:ascii="Helvetica" w:eastAsia="Times New Roman" w:hAnsi="Helvetica" w:cs="Arial"/>
            <w:color w:val="000000"/>
          </w:rPr>
          <w:t xml:space="preserve">visually similar </w:t>
        </w:r>
      </w:ins>
      <w:del w:id="28" w:author="Hugh Rabagliati" w:date="2014-08-19T12:20:00Z">
        <w:r w:rsidR="00B97A7E" w:rsidDel="00F47766">
          <w:rPr>
            <w:rFonts w:ascii="Helvetica" w:eastAsia="Times New Roman" w:hAnsi="Helvetica" w:cs="Arial"/>
            <w:color w:val="000000"/>
          </w:rPr>
          <w:delText xml:space="preserve">a </w:delText>
        </w:r>
      </w:del>
      <w:ins w:id="29" w:author="Hugh Rabagliati" w:date="2014-08-19T12:20:00Z">
        <w:r w:rsidR="00F47766">
          <w:rPr>
            <w:rFonts w:ascii="Helvetica" w:eastAsia="Times New Roman" w:hAnsi="Helvetica" w:cs="Arial"/>
            <w:color w:val="000000"/>
          </w:rPr>
          <w:t>but</w:t>
        </w:r>
        <w:r w:rsidR="00F47766">
          <w:rPr>
            <w:rFonts w:ascii="Helvetica" w:eastAsia="Times New Roman" w:hAnsi="Helvetica" w:cs="Arial"/>
            <w:color w:val="000000"/>
          </w:rPr>
          <w:t xml:space="preserve"> </w:t>
        </w:r>
      </w:ins>
      <w:r w:rsidR="00B97A7E">
        <w:rPr>
          <w:rFonts w:ascii="Helvetica" w:eastAsia="Times New Roman" w:hAnsi="Helvetica" w:cs="Arial"/>
          <w:color w:val="000000"/>
        </w:rPr>
        <w:t>taxonomically</w:t>
      </w:r>
      <w:r w:rsidR="00C467A9">
        <w:rPr>
          <w:rFonts w:ascii="Helvetica" w:eastAsia="Times New Roman" w:hAnsi="Helvetica" w:cs="Arial"/>
          <w:color w:val="000000"/>
        </w:rPr>
        <w:t>-</w:t>
      </w:r>
      <w:del w:id="30" w:author="Hugh Rabagliati" w:date="2014-08-19T12:20:00Z">
        <w:r w:rsidR="00C467A9" w:rsidDel="00F47766">
          <w:rPr>
            <w:rFonts w:ascii="Helvetica" w:eastAsia="Times New Roman" w:hAnsi="Helvetica" w:cs="Arial"/>
            <w:color w:val="000000"/>
          </w:rPr>
          <w:delText xml:space="preserve">related </w:delText>
        </w:r>
      </w:del>
      <w:ins w:id="31" w:author="Hugh Rabagliati" w:date="2014-08-19T12:20:00Z">
        <w:r w:rsidR="00F47766">
          <w:rPr>
            <w:rFonts w:ascii="Helvetica" w:eastAsia="Times New Roman" w:hAnsi="Helvetica" w:cs="Arial"/>
            <w:color w:val="000000"/>
          </w:rPr>
          <w:t xml:space="preserve">distinct </w:t>
        </w:r>
      </w:ins>
      <w:r w:rsidR="003909B6">
        <w:rPr>
          <w:rFonts w:ascii="Helvetica" w:eastAsia="Times New Roman" w:hAnsi="Helvetica" w:cs="Arial"/>
          <w:color w:val="000000"/>
        </w:rPr>
        <w:t>item</w:t>
      </w:r>
      <w:r w:rsidR="00C467A9">
        <w:rPr>
          <w:rFonts w:ascii="Helvetica" w:eastAsia="Times New Roman" w:hAnsi="Helvetica" w:cs="Arial"/>
          <w:color w:val="000000"/>
        </w:rPr>
        <w:t xml:space="preserve"> (</w:t>
      </w:r>
      <w:ins w:id="32" w:author="Hugh Rabagliati" w:date="2014-08-19T12:14:00Z">
        <w:r w:rsidR="00222979">
          <w:rPr>
            <w:rFonts w:ascii="Helvetica" w:eastAsia="Times New Roman" w:hAnsi="Helvetica" w:cs="Arial"/>
            <w:color w:val="000000"/>
          </w:rPr>
          <w:t xml:space="preserve">e.g., </w:t>
        </w:r>
      </w:ins>
      <w:r w:rsidR="00C467A9">
        <w:rPr>
          <w:rFonts w:ascii="Helvetica" w:eastAsia="Times New Roman" w:hAnsi="Helvetica" w:cs="Arial"/>
          <w:color w:val="000000"/>
        </w:rPr>
        <w:t xml:space="preserve">a </w:t>
      </w:r>
      <w:r w:rsidR="00C467A9" w:rsidRPr="00102A14">
        <w:rPr>
          <w:rFonts w:ascii="Helvetica" w:eastAsia="Times New Roman" w:hAnsi="Helvetica" w:cs="Arial"/>
          <w:i/>
          <w:color w:val="000000"/>
          <w:rPrChange w:id="33" w:author="Hugh Rabagliati" w:date="2014-08-19T12:06:00Z">
            <w:rPr>
              <w:rFonts w:ascii="Helvetica" w:eastAsia="Times New Roman" w:hAnsi="Helvetica" w:cs="Arial"/>
              <w:color w:val="000000"/>
            </w:rPr>
          </w:rPrChange>
        </w:rPr>
        <w:t>duck</w:t>
      </w:r>
      <w:r w:rsidR="00C467A9">
        <w:rPr>
          <w:rFonts w:ascii="Helvetica" w:eastAsia="Times New Roman" w:hAnsi="Helvetica" w:cs="Arial"/>
          <w:color w:val="000000"/>
        </w:rPr>
        <w:t xml:space="preserve">). </w:t>
      </w:r>
      <w:del w:id="34" w:author="Hugh Rabagliati" w:date="2014-08-19T12:01:00Z">
        <w:r w:rsidR="00DB6D7F" w:rsidDel="00102A14">
          <w:rPr>
            <w:rFonts w:ascii="Helvetica" w:eastAsia="Times New Roman" w:hAnsi="Helvetica" w:cs="Arial"/>
            <w:color w:val="000000"/>
          </w:rPr>
          <w:delText>In different conditions</w:delText>
        </w:r>
        <w:r w:rsidR="00C467A9" w:rsidDel="00102A14">
          <w:rPr>
            <w:rFonts w:ascii="Helvetica" w:eastAsia="Times New Roman" w:hAnsi="Helvetica" w:cs="Arial"/>
            <w:color w:val="000000"/>
          </w:rPr>
          <w:delText>, w</w:delText>
        </w:r>
      </w:del>
      <w:ins w:id="35" w:author="Hugh Rabagliati" w:date="2014-08-19T12:01:00Z">
        <w:r>
          <w:rPr>
            <w:rFonts w:ascii="Helvetica" w:eastAsia="Times New Roman" w:hAnsi="Helvetica" w:cs="Arial"/>
            <w:color w:val="000000"/>
          </w:rPr>
          <w:t>W</w:t>
        </w:r>
      </w:ins>
      <w:r w:rsidR="00C467A9">
        <w:rPr>
          <w:rFonts w:ascii="Helvetica" w:eastAsia="Times New Roman" w:hAnsi="Helvetica" w:cs="Arial"/>
          <w:color w:val="000000"/>
        </w:rPr>
        <w:t xml:space="preserve">e varied whether the second fact was about </w:t>
      </w:r>
      <w:ins w:id="36" w:author="Hugh Rabagliati" w:date="2014-08-19T12:01:00Z">
        <w:r>
          <w:rPr>
            <w:rFonts w:ascii="Helvetica" w:eastAsia="Times New Roman" w:hAnsi="Helvetica" w:cs="Arial"/>
            <w:color w:val="000000"/>
          </w:rPr>
          <w:t>an item from the same kind (chicken animal</w:t>
        </w:r>
      </w:ins>
      <w:ins w:id="37" w:author="Hugh Rabagliati" w:date="2014-08-19T12:02:00Z">
        <w:r>
          <w:rPr>
            <w:rFonts w:ascii="Helvetica" w:eastAsia="Times New Roman" w:hAnsi="Helvetica" w:cs="Arial"/>
            <w:color w:val="000000"/>
          </w:rPr>
          <w:t xml:space="preserve">, </w:t>
        </w:r>
      </w:ins>
      <w:ins w:id="38" w:author="Hugh Rabagliati" w:date="2014-08-19T12:04:00Z">
        <w:r>
          <w:rPr>
            <w:rFonts w:ascii="Helvetica" w:eastAsia="Times New Roman" w:hAnsi="Helvetica" w:cs="Arial"/>
            <w:color w:val="000000"/>
          </w:rPr>
          <w:t xml:space="preserve">labeled as </w:t>
        </w:r>
        <w:r>
          <w:rPr>
            <w:rFonts w:ascii="Helvetica" w:eastAsia="Times New Roman" w:hAnsi="Helvetica" w:cs="Arial"/>
            <w:i/>
            <w:color w:val="000000"/>
          </w:rPr>
          <w:t>chicken</w:t>
        </w:r>
      </w:ins>
      <w:ins w:id="39" w:author="Hugh Rabagliati" w:date="2014-08-19T12:01:00Z">
        <w:r>
          <w:rPr>
            <w:rFonts w:ascii="Helvetica" w:eastAsia="Times New Roman" w:hAnsi="Helvetica" w:cs="Arial"/>
            <w:color w:val="000000"/>
          </w:rPr>
          <w:t xml:space="preserve">) or </w:t>
        </w:r>
      </w:ins>
      <w:del w:id="40" w:author="Hugh Rabagliati" w:date="2014-08-19T12:02:00Z">
        <w:r w:rsidR="00C467A9" w:rsidDel="00102A14">
          <w:rPr>
            <w:rFonts w:ascii="Helvetica" w:eastAsia="Times New Roman" w:hAnsi="Helvetica" w:cs="Arial"/>
            <w:color w:val="000000"/>
          </w:rPr>
          <w:delText xml:space="preserve">a </w:delText>
        </w:r>
      </w:del>
      <w:ins w:id="41" w:author="Hugh Rabagliati" w:date="2014-08-19T12:20:00Z">
        <w:r w:rsidR="00F47766">
          <w:rPr>
            <w:rFonts w:ascii="Helvetica" w:eastAsia="Times New Roman" w:hAnsi="Helvetica" w:cs="Arial"/>
            <w:color w:val="000000"/>
          </w:rPr>
          <w:t>an item</w:t>
        </w:r>
      </w:ins>
      <w:ins w:id="42" w:author="Hugh Rabagliati" w:date="2014-08-19T12:02:00Z">
        <w:r>
          <w:rPr>
            <w:rFonts w:ascii="Helvetica" w:eastAsia="Times New Roman" w:hAnsi="Helvetica" w:cs="Arial"/>
            <w:color w:val="000000"/>
          </w:rPr>
          <w:t xml:space="preserve"> related through </w:t>
        </w:r>
      </w:ins>
      <w:r w:rsidR="00C467A9">
        <w:rPr>
          <w:rFonts w:ascii="Helvetica" w:eastAsia="Times New Roman" w:hAnsi="Helvetica" w:cs="Arial"/>
          <w:color w:val="000000"/>
        </w:rPr>
        <w:t>polysemy</w:t>
      </w:r>
      <w:del w:id="43" w:author="Hugh Rabagliati" w:date="2014-08-19T12:02:00Z">
        <w:r w:rsidR="00C467A9" w:rsidDel="00102A14">
          <w:rPr>
            <w:rFonts w:ascii="Helvetica" w:eastAsia="Times New Roman" w:hAnsi="Helvetica" w:cs="Arial"/>
            <w:color w:val="000000"/>
          </w:rPr>
          <w:delText>-related item</w:delText>
        </w:r>
      </w:del>
      <w:r w:rsidR="00C467A9">
        <w:rPr>
          <w:rFonts w:ascii="Helvetica" w:eastAsia="Times New Roman" w:hAnsi="Helvetica" w:cs="Arial"/>
          <w:color w:val="000000"/>
        </w:rPr>
        <w:t xml:space="preserve"> (chicken meat</w:t>
      </w:r>
      <w:ins w:id="44" w:author="Hugh Rabagliati" w:date="2014-08-19T12:04:00Z">
        <w:r>
          <w:rPr>
            <w:rFonts w:ascii="Helvetica" w:eastAsia="Times New Roman" w:hAnsi="Helvetica" w:cs="Arial"/>
            <w:color w:val="000000"/>
          </w:rPr>
          <w:t xml:space="preserve">, labeled as </w:t>
        </w:r>
        <w:r>
          <w:rPr>
            <w:rFonts w:ascii="Helvetica" w:eastAsia="Times New Roman" w:hAnsi="Helvetica" w:cs="Arial"/>
            <w:i/>
            <w:color w:val="000000"/>
          </w:rPr>
          <w:t>chicken</w:t>
        </w:r>
      </w:ins>
      <w:r w:rsidR="00C467A9">
        <w:rPr>
          <w:rFonts w:ascii="Helvetica" w:eastAsia="Times New Roman" w:hAnsi="Helvetica" w:cs="Arial"/>
          <w:color w:val="000000"/>
        </w:rPr>
        <w:t>)</w:t>
      </w:r>
      <w:ins w:id="45" w:author="Hugh Rabagliati" w:date="2014-08-19T12:02:00Z">
        <w:r>
          <w:rPr>
            <w:rFonts w:ascii="Helvetica" w:eastAsia="Times New Roman" w:hAnsi="Helvetica" w:cs="Arial"/>
            <w:color w:val="000000"/>
          </w:rPr>
          <w:t xml:space="preserve">. </w:t>
        </w:r>
      </w:ins>
      <w:ins w:id="46" w:author="Hugh Rabagliati" w:date="2014-08-19T12:05:00Z">
        <w:r>
          <w:rPr>
            <w:rFonts w:ascii="Helvetica" w:eastAsia="Times New Roman" w:hAnsi="Helvetica" w:cs="Arial"/>
            <w:color w:val="000000"/>
          </w:rPr>
          <w:t>Adults only generalized based on the</w:t>
        </w:r>
      </w:ins>
      <w:ins w:id="47" w:author="Hugh Rabagliati" w:date="2014-08-19T12:06:00Z">
        <w:r>
          <w:rPr>
            <w:rFonts w:ascii="Helvetica" w:eastAsia="Times New Roman" w:hAnsi="Helvetica" w:cs="Arial"/>
            <w:color w:val="000000"/>
          </w:rPr>
          <w:t xml:space="preserve"> shared</w:t>
        </w:r>
      </w:ins>
      <w:ins w:id="48" w:author="Hugh Rabagliati" w:date="2014-08-19T12:05:00Z">
        <w:r>
          <w:rPr>
            <w:rFonts w:ascii="Helvetica" w:eastAsia="Times New Roman" w:hAnsi="Helvetica" w:cs="Arial"/>
            <w:color w:val="000000"/>
          </w:rPr>
          <w:t xml:space="preserve"> label when the item was of the same kind. </w:t>
        </w:r>
      </w:ins>
      <w:ins w:id="49" w:author="Hugh Rabagliati" w:date="2014-08-19T12:06:00Z">
        <w:r>
          <w:rPr>
            <w:rFonts w:ascii="Helvetica" w:eastAsia="Times New Roman" w:hAnsi="Helvetica" w:cs="Arial"/>
            <w:color w:val="000000"/>
          </w:rPr>
          <w:t xml:space="preserve">If children represent </w:t>
        </w:r>
      </w:ins>
      <w:proofErr w:type="spellStart"/>
      <w:ins w:id="50" w:author="Hugh Rabagliati" w:date="2014-08-19T12:07:00Z">
        <w:r>
          <w:rPr>
            <w:rFonts w:ascii="Helvetica" w:eastAsia="Times New Roman" w:hAnsi="Helvetica" w:cs="Arial"/>
            <w:color w:val="000000"/>
          </w:rPr>
          <w:t>polysemous</w:t>
        </w:r>
      </w:ins>
      <w:proofErr w:type="spellEnd"/>
      <w:ins w:id="51" w:author="Hugh Rabagliati" w:date="2014-08-19T12:06:00Z">
        <w:r>
          <w:rPr>
            <w:rFonts w:ascii="Helvetica" w:eastAsia="Times New Roman" w:hAnsi="Helvetica" w:cs="Arial"/>
            <w:color w:val="000000"/>
          </w:rPr>
          <w:t xml:space="preserve"> </w:t>
        </w:r>
      </w:ins>
      <w:ins w:id="52" w:author="Hugh Rabagliati" w:date="2014-08-19T12:07:00Z">
        <w:r>
          <w:rPr>
            <w:rFonts w:ascii="Helvetica" w:eastAsia="Times New Roman" w:hAnsi="Helvetica" w:cs="Arial"/>
            <w:color w:val="000000"/>
          </w:rPr>
          <w:t>senses</w:t>
        </w:r>
      </w:ins>
      <w:ins w:id="53" w:author="Hugh Rabagliati" w:date="2014-08-19T12:08:00Z">
        <w:r>
          <w:rPr>
            <w:rFonts w:ascii="Helvetica" w:eastAsia="Times New Roman" w:hAnsi="Helvetica" w:cs="Arial"/>
            <w:color w:val="000000"/>
          </w:rPr>
          <w:t xml:space="preserve"> </w:t>
        </w:r>
      </w:ins>
      <w:ins w:id="54" w:author="Hugh Rabagliati" w:date="2014-08-19T12:06:00Z">
        <w:r>
          <w:rPr>
            <w:rFonts w:ascii="Helvetica" w:eastAsia="Times New Roman" w:hAnsi="Helvetica" w:cs="Arial"/>
            <w:color w:val="000000"/>
          </w:rPr>
          <w:t xml:space="preserve">as distinct, then they should have similar intuitions. Indeed, </w:t>
        </w:r>
      </w:ins>
      <w:ins w:id="55" w:author="Hugh Rabagliati" w:date="2014-08-19T12:08:00Z">
        <w:r>
          <w:rPr>
            <w:rFonts w:ascii="Helvetica" w:eastAsia="Times New Roman" w:hAnsi="Helvetica" w:cs="Arial"/>
            <w:color w:val="000000"/>
          </w:rPr>
          <w:t>4-year-olds</w:t>
        </w:r>
      </w:ins>
      <w:ins w:id="56" w:author="Hugh Rabagliati" w:date="2014-08-19T12:09:00Z">
        <w:r>
          <w:rPr>
            <w:rFonts w:ascii="Helvetica" w:eastAsia="Times New Roman" w:hAnsi="Helvetica" w:cs="Arial"/>
            <w:color w:val="000000"/>
          </w:rPr>
          <w:t xml:space="preserve">’ inductive generalizations varied in a similar manner to the adults’. </w:t>
        </w:r>
      </w:ins>
      <w:del w:id="57" w:author="Hugh Rabagliati" w:date="2014-08-19T12:02:00Z">
        <w:r w:rsidR="00C467A9" w:rsidDel="00102A14">
          <w:rPr>
            <w:rFonts w:ascii="Helvetica" w:eastAsia="Times New Roman" w:hAnsi="Helvetica" w:cs="Arial"/>
            <w:color w:val="000000"/>
          </w:rPr>
          <w:delText xml:space="preserve"> or</w:delText>
        </w:r>
      </w:del>
      <w:del w:id="58" w:author="Hugh Rabagliati" w:date="2014-08-19T12:06:00Z">
        <w:r w:rsidR="00C467A9" w:rsidDel="00102A14">
          <w:rPr>
            <w:rFonts w:ascii="Helvetica" w:eastAsia="Times New Roman" w:hAnsi="Helvetica" w:cs="Arial"/>
            <w:color w:val="000000"/>
          </w:rPr>
          <w:delText xml:space="preserve"> </w:delText>
        </w:r>
      </w:del>
      <w:del w:id="59" w:author="Hugh Rabagliati" w:date="2014-08-19T12:01:00Z">
        <w:r w:rsidR="00C467A9" w:rsidDel="00102A14">
          <w:rPr>
            <w:rFonts w:ascii="Helvetica" w:eastAsia="Times New Roman" w:hAnsi="Helvetica" w:cs="Arial"/>
            <w:color w:val="000000"/>
          </w:rPr>
          <w:delText>an item from the same</w:delText>
        </w:r>
        <w:r w:rsidR="00C73EE9" w:rsidDel="00102A14">
          <w:rPr>
            <w:rFonts w:ascii="Helvetica" w:eastAsia="Times New Roman" w:hAnsi="Helvetica" w:cs="Arial"/>
            <w:color w:val="000000"/>
          </w:rPr>
          <w:delText>-</w:delText>
        </w:r>
        <w:r w:rsidR="00C467A9" w:rsidDel="00102A14">
          <w:rPr>
            <w:rFonts w:ascii="Helvetica" w:eastAsia="Times New Roman" w:hAnsi="Helvetica" w:cs="Arial"/>
            <w:color w:val="000000"/>
          </w:rPr>
          <w:delText>kind (another chicken animal</w:delText>
        </w:r>
        <w:r w:rsidR="001260B0" w:rsidDel="00102A14">
          <w:rPr>
            <w:rFonts w:ascii="Helvetica" w:eastAsia="Times New Roman" w:hAnsi="Helvetica" w:cs="Arial"/>
            <w:color w:val="000000"/>
          </w:rPr>
          <w:delText>; Fig 1</w:delText>
        </w:r>
        <w:r w:rsidR="00C467A9" w:rsidDel="00102A14">
          <w:rPr>
            <w:rFonts w:ascii="Helvetica" w:eastAsia="Times New Roman" w:hAnsi="Helvetica" w:cs="Arial"/>
            <w:color w:val="000000"/>
          </w:rPr>
          <w:delText xml:space="preserve">). </w:delText>
        </w:r>
      </w:del>
      <w:del w:id="60" w:author="Hugh Rabagliati" w:date="2014-08-19T12:09:00Z">
        <w:r w:rsidR="00C0408E" w:rsidDel="00102A14">
          <w:rPr>
            <w:rFonts w:ascii="Helvetica" w:eastAsia="Times New Roman" w:hAnsi="Helvetica" w:cs="Arial"/>
            <w:color w:val="000000"/>
          </w:rPr>
          <w:delText xml:space="preserve">Both </w:delText>
        </w:r>
        <w:r w:rsidR="00C0408E" w:rsidRPr="00BF49CE" w:rsidDel="00102A14">
          <w:rPr>
            <w:rFonts w:ascii="Helvetica" w:eastAsia="Times New Roman" w:hAnsi="Helvetica" w:cs="Arial"/>
            <w:color w:val="000000"/>
          </w:rPr>
          <w:delText xml:space="preserve">adults and children 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>generalize</w:delText>
        </w:r>
        <w:r w:rsidR="0039574A" w:rsidDel="00102A14">
          <w:rPr>
            <w:rFonts w:ascii="Helvetica" w:eastAsia="Times New Roman" w:hAnsi="Helvetica" w:cs="Arial"/>
            <w:color w:val="000000"/>
          </w:rPr>
          <w:delText>d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 xml:space="preserve"> facts from the taxonomically-related item </w:delText>
        </w:r>
        <w:r w:rsidR="00B97A7E" w:rsidDel="00102A14">
          <w:rPr>
            <w:rFonts w:ascii="Helvetica" w:eastAsia="Times New Roman" w:hAnsi="Helvetica" w:cs="Arial"/>
            <w:color w:val="000000"/>
          </w:rPr>
          <w:delText xml:space="preserve">to 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>critical item</w:delText>
        </w:r>
        <w:r w:rsidR="00B97A7E" w:rsidDel="00102A14">
          <w:rPr>
            <w:rFonts w:ascii="Helvetica" w:eastAsia="Times New Roman" w:hAnsi="Helvetica" w:cs="Arial"/>
            <w:color w:val="000000"/>
          </w:rPr>
          <w:delText xml:space="preserve"> (from duck to chicken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 xml:space="preserve"> animal</w:delText>
        </w:r>
        <w:r w:rsidR="00B97A7E" w:rsidDel="00102A14">
          <w:rPr>
            <w:rFonts w:ascii="Helvetica" w:eastAsia="Times New Roman" w:hAnsi="Helvetica" w:cs="Arial"/>
            <w:color w:val="000000"/>
          </w:rPr>
          <w:delText>)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 xml:space="preserve"> </w:delText>
        </w:r>
        <w:r w:rsidR="00934733" w:rsidDel="00102A14">
          <w:rPr>
            <w:rFonts w:ascii="Helvetica" w:eastAsia="Times New Roman" w:hAnsi="Helvetica" w:cs="Arial"/>
            <w:color w:val="000000"/>
          </w:rPr>
          <w:delText xml:space="preserve">more often 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 xml:space="preserve">when this fact was contrasted with a fact about a polysemy-related item (about chicken meat) than </w:delText>
        </w:r>
        <w:r w:rsidR="00780DFD" w:rsidDel="00102A14">
          <w:rPr>
            <w:rFonts w:ascii="Helvetica" w:eastAsia="Times New Roman" w:hAnsi="Helvetica" w:cs="Arial"/>
            <w:color w:val="000000"/>
          </w:rPr>
          <w:delText>with a fact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 xml:space="preserve"> about a same-kind</w:delText>
        </w:r>
        <w:r w:rsidR="00C73EE9" w:rsidDel="00102A14">
          <w:rPr>
            <w:rFonts w:ascii="Helvetica" w:eastAsia="Times New Roman" w:hAnsi="Helvetica" w:cs="Arial"/>
            <w:color w:val="000000"/>
          </w:rPr>
          <w:delText xml:space="preserve"> item (about a chicken</w:delText>
        </w:r>
        <w:r w:rsidR="003909B6" w:rsidDel="00102A14">
          <w:rPr>
            <w:rFonts w:ascii="Helvetica" w:eastAsia="Times New Roman" w:hAnsi="Helvetica" w:cs="Arial"/>
            <w:color w:val="000000"/>
          </w:rPr>
          <w:delText>)</w:delText>
        </w:r>
        <w:r w:rsidR="00B97A7E" w:rsidDel="00102A14">
          <w:rPr>
            <w:rFonts w:ascii="Helvetica" w:eastAsia="Times New Roman" w:hAnsi="Helvetica" w:cs="Arial"/>
            <w:color w:val="000000"/>
          </w:rPr>
          <w:delText>.</w:delText>
        </w:r>
        <w:r w:rsidR="00C0408E" w:rsidRPr="00BF49CE" w:rsidDel="00102A14">
          <w:rPr>
            <w:rFonts w:ascii="Helvetica" w:eastAsia="Times New Roman" w:hAnsi="Helvetica" w:cs="Arial"/>
            <w:color w:val="000000"/>
          </w:rPr>
          <w:delText xml:space="preserve"> </w:delText>
        </w:r>
      </w:del>
      <w:r w:rsidR="00780DFD">
        <w:rPr>
          <w:rFonts w:ascii="Helvetica" w:eastAsia="Times New Roman" w:hAnsi="Helvetica" w:cs="Arial"/>
          <w:color w:val="000000"/>
        </w:rPr>
        <w:t>Thus</w:t>
      </w:r>
      <w:r w:rsidR="00C0408E" w:rsidRPr="00BF49CE">
        <w:rPr>
          <w:rFonts w:ascii="Helvetica" w:eastAsia="Times New Roman" w:hAnsi="Helvetica" w:cs="Arial"/>
          <w:color w:val="000000"/>
        </w:rPr>
        <w:t xml:space="preserve">, </w:t>
      </w:r>
      <w:del w:id="61" w:author="Hugh Rabagliati" w:date="2014-08-19T12:09:00Z">
        <w:r w:rsidR="00780DFD" w:rsidDel="00102A14">
          <w:rPr>
            <w:rFonts w:ascii="Helvetica" w:eastAsia="Times New Roman" w:hAnsi="Helvetica" w:cs="Arial"/>
            <w:color w:val="000000"/>
          </w:rPr>
          <w:delText>4-year-olds</w:delText>
        </w:r>
        <w:r w:rsidR="00C0408E" w:rsidRPr="00BF49CE" w:rsidDel="00102A14">
          <w:rPr>
            <w:rFonts w:ascii="Helvetica" w:eastAsia="Times New Roman" w:hAnsi="Helvetica" w:cs="Arial"/>
            <w:color w:val="000000"/>
          </w:rPr>
          <w:delText xml:space="preserve"> </w:delText>
        </w:r>
      </w:del>
      <w:ins w:id="62" w:author="Hugh Rabagliati" w:date="2014-08-19T12:09:00Z">
        <w:r>
          <w:rPr>
            <w:rFonts w:ascii="Helvetica" w:eastAsia="Times New Roman" w:hAnsi="Helvetica" w:cs="Arial"/>
            <w:color w:val="000000"/>
          </w:rPr>
          <w:t xml:space="preserve">children </w:t>
        </w:r>
      </w:ins>
      <w:r w:rsidR="00780DFD">
        <w:rPr>
          <w:rFonts w:ascii="Helvetica" w:eastAsia="Times New Roman" w:hAnsi="Helvetica" w:cs="Arial"/>
          <w:color w:val="000000"/>
        </w:rPr>
        <w:t>understand that property inductions depend on kind</w:t>
      </w:r>
      <w:r w:rsidR="0039574A">
        <w:rPr>
          <w:rFonts w:ascii="Helvetica" w:eastAsia="Times New Roman" w:hAnsi="Helvetica" w:cs="Arial"/>
          <w:color w:val="000000"/>
        </w:rPr>
        <w:t>-status</w:t>
      </w:r>
      <w:r w:rsidR="00780DFD">
        <w:rPr>
          <w:rFonts w:ascii="Helvetica" w:eastAsia="Times New Roman" w:hAnsi="Helvetica" w:cs="Arial"/>
          <w:color w:val="000000"/>
        </w:rPr>
        <w:t>, and not label</w:t>
      </w:r>
      <w:r w:rsidR="0039574A">
        <w:rPr>
          <w:rFonts w:ascii="Helvetica" w:eastAsia="Times New Roman" w:hAnsi="Helvetica" w:cs="Arial"/>
          <w:color w:val="000000"/>
        </w:rPr>
        <w:t>s</w:t>
      </w:r>
      <w:r w:rsidR="00780DFD">
        <w:rPr>
          <w:rFonts w:ascii="Helvetica" w:eastAsia="Times New Roman" w:hAnsi="Helvetica" w:cs="Arial"/>
          <w:color w:val="000000"/>
        </w:rPr>
        <w:t xml:space="preserve"> alone: </w:t>
      </w:r>
      <w:r w:rsidR="00780DFD">
        <w:rPr>
          <w:rFonts w:ascii="Helvetica" w:eastAsia="Times New Roman" w:hAnsi="Helvetica" w:cs="Arial"/>
          <w:color w:val="000000"/>
        </w:rPr>
        <w:lastRenderedPageBreak/>
        <w:t>despite having the same label, chicken animals and meat are different things</w:t>
      </w:r>
      <w:r w:rsidR="00C73EE9">
        <w:rPr>
          <w:rFonts w:ascii="Helvetica" w:eastAsia="Times New Roman" w:hAnsi="Helvetica" w:cs="Arial"/>
          <w:color w:val="000000"/>
        </w:rPr>
        <w:t>,</w:t>
      </w:r>
      <w:r w:rsidR="00780DFD">
        <w:rPr>
          <w:rFonts w:ascii="Helvetica" w:eastAsia="Times New Roman" w:hAnsi="Helvetica" w:cs="Arial"/>
          <w:color w:val="000000"/>
        </w:rPr>
        <w:t xml:space="preserve"> with different properties.</w:t>
      </w:r>
    </w:p>
    <w:p w14:paraId="097109B7" w14:textId="77777777" w:rsidR="000C760F" w:rsidRDefault="000C760F" w:rsidP="00780DFD">
      <w:pPr>
        <w:shd w:val="clear" w:color="auto" w:fill="FFFFFF"/>
        <w:rPr>
          <w:rFonts w:ascii="Helvetica" w:eastAsia="Times New Roman" w:hAnsi="Helvetica" w:cs="Arial"/>
          <w:color w:val="000000"/>
        </w:rPr>
      </w:pPr>
    </w:p>
    <w:p w14:paraId="6A085316" w14:textId="6D63FFF8" w:rsidR="00B1201B" w:rsidRDefault="000C760F" w:rsidP="00780DFD">
      <w:pPr>
        <w:shd w:val="clear" w:color="auto" w:fill="FFFFFF"/>
        <w:rPr>
          <w:rFonts w:ascii="Helvetica" w:eastAsia="Times New Roman" w:hAnsi="Helvetica" w:cs="Arial"/>
          <w:color w:val="000000"/>
        </w:rPr>
      </w:pPr>
      <w:r>
        <w:rPr>
          <w:rFonts w:ascii="Helvetica" w:eastAsia="Times New Roman" w:hAnsi="Helvetica" w:cs="Arial"/>
          <w:color w:val="000000"/>
        </w:rPr>
        <w:t>Together, these studies suggest</w:t>
      </w:r>
      <w:r w:rsidR="00B1201B">
        <w:rPr>
          <w:rFonts w:ascii="Helvetica" w:eastAsia="Times New Roman" w:hAnsi="Helvetica" w:cs="Arial"/>
          <w:color w:val="000000"/>
        </w:rPr>
        <w:t xml:space="preserve"> </w:t>
      </w:r>
      <w:r>
        <w:rPr>
          <w:rFonts w:ascii="Helvetica" w:eastAsia="Times New Roman" w:hAnsi="Helvetica" w:cs="Arial"/>
          <w:color w:val="000000"/>
        </w:rPr>
        <w:t>that</w:t>
      </w:r>
      <w:r w:rsidR="0039574A">
        <w:rPr>
          <w:rFonts w:ascii="Helvetica" w:eastAsia="Times New Roman" w:hAnsi="Helvetica" w:cs="Arial"/>
          <w:color w:val="000000"/>
        </w:rPr>
        <w:t xml:space="preserve"> </w:t>
      </w:r>
      <w:r w:rsidR="00B1201B">
        <w:rPr>
          <w:rFonts w:ascii="Helvetica" w:eastAsia="Times New Roman" w:hAnsi="Helvetica" w:cs="Arial"/>
          <w:color w:val="000000"/>
        </w:rPr>
        <w:t xml:space="preserve">polysemy </w:t>
      </w:r>
      <w:r w:rsidR="00B3106C">
        <w:rPr>
          <w:rFonts w:ascii="Helvetica" w:eastAsia="Times New Roman" w:hAnsi="Helvetica" w:cs="Arial"/>
          <w:color w:val="000000"/>
        </w:rPr>
        <w:t>may be</w:t>
      </w:r>
      <w:r w:rsidR="00B1201B">
        <w:rPr>
          <w:rFonts w:ascii="Helvetica" w:eastAsia="Times New Roman" w:hAnsi="Helvetica" w:cs="Arial"/>
          <w:color w:val="000000"/>
        </w:rPr>
        <w:t xml:space="preserve"> constrained in part by how young children conceptualize the world. We discuss our results as they relate to theories of cognitive development and lexical semantics.  </w:t>
      </w:r>
    </w:p>
    <w:p w14:paraId="2D15627A" w14:textId="77777777" w:rsidR="00B1201B" w:rsidRDefault="00B1201B" w:rsidP="00780DFD">
      <w:pPr>
        <w:shd w:val="clear" w:color="auto" w:fill="FFFFFF"/>
        <w:rPr>
          <w:rFonts w:ascii="Helvetica" w:eastAsia="Times New Roman" w:hAnsi="Helvetica" w:cs="Arial"/>
          <w:color w:val="000000"/>
        </w:rPr>
      </w:pPr>
    </w:p>
    <w:p w14:paraId="2CC8BD77" w14:textId="713BE350" w:rsidR="001C7990" w:rsidRDefault="00DB6D7F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25DBA0C" wp14:editId="6859822B">
            <wp:extent cx="4702944" cy="2833141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08" cy="28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8995" w14:textId="77777777" w:rsidR="00DB6D7F" w:rsidRDefault="00DB6D7F">
      <w:pPr>
        <w:rPr>
          <w:rFonts w:ascii="Helvetica" w:hAnsi="Helvetica"/>
          <w:i/>
        </w:rPr>
      </w:pPr>
    </w:p>
    <w:p w14:paraId="5021EA6D" w14:textId="0A93B7DC" w:rsidR="00DB6D7F" w:rsidRPr="00DB6D7F" w:rsidRDefault="00DB6D7F">
      <w:pPr>
        <w:rPr>
          <w:rFonts w:ascii="Helvetica" w:hAnsi="Helvetica"/>
        </w:rPr>
      </w:pPr>
      <w:r>
        <w:rPr>
          <w:rFonts w:ascii="Helvetica" w:hAnsi="Helvetica"/>
          <w:i/>
        </w:rPr>
        <w:t>Figure 1</w:t>
      </w:r>
      <w:r>
        <w:rPr>
          <w:rFonts w:ascii="Helvetica" w:hAnsi="Helvetica"/>
        </w:rPr>
        <w:t xml:space="preserve">. </w:t>
      </w:r>
      <w:proofErr w:type="gramStart"/>
      <w:r>
        <w:rPr>
          <w:rFonts w:ascii="Helvetica" w:hAnsi="Helvetica"/>
        </w:rPr>
        <w:t>Examples of trials from the polysemy and same-kind conditions of Study 2.</w:t>
      </w:r>
      <w:proofErr w:type="gramEnd"/>
      <w:r>
        <w:rPr>
          <w:rFonts w:ascii="Helvetica" w:hAnsi="Helvetica"/>
        </w:rPr>
        <w:t xml:space="preserve"> Subjects were asked to decide which of two facts generalized to the critical item. </w:t>
      </w:r>
    </w:p>
    <w:sectPr w:rsidR="00DB6D7F" w:rsidRPr="00DB6D7F" w:rsidSect="00C51F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26"/>
    <w:rsid w:val="000C760F"/>
    <w:rsid w:val="000F65C2"/>
    <w:rsid w:val="00102A14"/>
    <w:rsid w:val="001260B0"/>
    <w:rsid w:val="001C7990"/>
    <w:rsid w:val="001E5AC0"/>
    <w:rsid w:val="00200540"/>
    <w:rsid w:val="00222979"/>
    <w:rsid w:val="0024167B"/>
    <w:rsid w:val="0030567B"/>
    <w:rsid w:val="00305B9D"/>
    <w:rsid w:val="003238DC"/>
    <w:rsid w:val="003909B6"/>
    <w:rsid w:val="0039574A"/>
    <w:rsid w:val="003F67BC"/>
    <w:rsid w:val="003F72B5"/>
    <w:rsid w:val="0043346C"/>
    <w:rsid w:val="00475308"/>
    <w:rsid w:val="00686452"/>
    <w:rsid w:val="00780DFD"/>
    <w:rsid w:val="00807036"/>
    <w:rsid w:val="0081658A"/>
    <w:rsid w:val="008D0015"/>
    <w:rsid w:val="0090512B"/>
    <w:rsid w:val="00907DA1"/>
    <w:rsid w:val="00934733"/>
    <w:rsid w:val="009A7923"/>
    <w:rsid w:val="009B5E62"/>
    <w:rsid w:val="009E558C"/>
    <w:rsid w:val="00AB4A24"/>
    <w:rsid w:val="00B1201B"/>
    <w:rsid w:val="00B3106C"/>
    <w:rsid w:val="00B3773C"/>
    <w:rsid w:val="00B97A7E"/>
    <w:rsid w:val="00BF49CE"/>
    <w:rsid w:val="00C0408E"/>
    <w:rsid w:val="00C124B6"/>
    <w:rsid w:val="00C467A9"/>
    <w:rsid w:val="00C51F62"/>
    <w:rsid w:val="00C73EE9"/>
    <w:rsid w:val="00CB4683"/>
    <w:rsid w:val="00CF55D4"/>
    <w:rsid w:val="00D31CB3"/>
    <w:rsid w:val="00DB6D7F"/>
    <w:rsid w:val="00DC4620"/>
    <w:rsid w:val="00E02E20"/>
    <w:rsid w:val="00E1345D"/>
    <w:rsid w:val="00EA2026"/>
    <w:rsid w:val="00F41997"/>
    <w:rsid w:val="00F47766"/>
    <w:rsid w:val="00FA11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AF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7990"/>
  </w:style>
  <w:style w:type="paragraph" w:styleId="BalloonText">
    <w:name w:val="Balloon Text"/>
    <w:basedOn w:val="Normal"/>
    <w:link w:val="BalloonTextChar"/>
    <w:uiPriority w:val="99"/>
    <w:semiHidden/>
    <w:unhideWhenUsed/>
    <w:rsid w:val="001260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7990"/>
  </w:style>
  <w:style w:type="paragraph" w:styleId="BalloonText">
    <w:name w:val="Balloon Text"/>
    <w:basedOn w:val="Normal"/>
    <w:link w:val="BalloonTextChar"/>
    <w:uiPriority w:val="99"/>
    <w:semiHidden/>
    <w:unhideWhenUsed/>
    <w:rsid w:val="001260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598</Words>
  <Characters>3412</Characters>
  <Application>Microsoft Macintosh Word</Application>
  <DocSecurity>0</DocSecurity>
  <Lines>28</Lines>
  <Paragraphs>8</Paragraphs>
  <ScaleCrop>false</ScaleCrop>
  <Company>University of California San Diego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Srinivasan</dc:creator>
  <cp:keywords/>
  <dc:description/>
  <cp:lastModifiedBy>Hugh Rabagliati</cp:lastModifiedBy>
  <cp:revision>3</cp:revision>
  <dcterms:created xsi:type="dcterms:W3CDTF">2014-08-19T11:15:00Z</dcterms:created>
  <dcterms:modified xsi:type="dcterms:W3CDTF">2014-08-19T11:22:00Z</dcterms:modified>
</cp:coreProperties>
</file>